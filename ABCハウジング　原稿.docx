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FB5C6" w14:textId="77777777" w:rsidR="00EF4F47" w:rsidRDefault="00EF4F47">
      <w:r>
        <w:rPr>
          <w:rFonts w:hint="eastAsia"/>
        </w:rPr>
        <w:t>まだ現実的に家づくりを考えていない人にも最適。</w:t>
      </w:r>
    </w:p>
    <w:p w14:paraId="3ADD4F9C" w14:textId="77777777" w:rsidR="006D26D4" w:rsidRDefault="006D26D4"/>
    <w:p w14:paraId="5743F5FA" w14:textId="58EE5FF6" w:rsidR="00EF4F47" w:rsidRDefault="004F5D58" w:rsidP="006D26D4">
      <w:r>
        <w:rPr>
          <w:rFonts w:hint="eastAsia"/>
        </w:rPr>
        <w:t>いつか夢のマイホームを建てたいな。こだわりいっぱいの一軒家で暮らしたいな</w:t>
      </w:r>
      <w:r w:rsidR="006D26D4">
        <w:rPr>
          <w:rFonts w:hint="eastAsia"/>
        </w:rPr>
        <w:t>。そんな思いが</w:t>
      </w:r>
      <w:r>
        <w:rPr>
          <w:rFonts w:hint="eastAsia"/>
        </w:rPr>
        <w:t>少しでも</w:t>
      </w:r>
      <w:r w:rsidR="006D26D4">
        <w:rPr>
          <w:rFonts w:hint="eastAsia"/>
        </w:rPr>
        <w:t>湧いたら、住宅総合展示場に行</w:t>
      </w:r>
      <w:del w:id="0" w:author="西宮光彦" w:date="2014-02-11T08:40:00Z">
        <w:r w:rsidR="006D26D4" w:rsidDel="004F5D58">
          <w:rPr>
            <w:rFonts w:hint="eastAsia"/>
          </w:rPr>
          <w:delText>くのがイチバン</w:delText>
        </w:r>
      </w:del>
      <w:ins w:id="1" w:author="西宮光彦" w:date="2014-02-11T08:40:00Z">
        <w:r>
          <w:rPr>
            <w:rFonts w:hint="eastAsia"/>
          </w:rPr>
          <w:t>ってみましょう</w:t>
        </w:r>
      </w:ins>
      <w:r w:rsidR="006D26D4">
        <w:rPr>
          <w:rFonts w:hint="eastAsia"/>
        </w:rPr>
        <w:t>。住宅総合展示場</w:t>
      </w:r>
      <w:del w:id="2" w:author="西宮光彦" w:date="2014-02-11T08:41:00Z">
        <w:r w:rsidR="006D26D4" w:rsidDel="004F5D58">
          <w:rPr>
            <w:rFonts w:hint="eastAsia"/>
          </w:rPr>
          <w:delText>に行くメリット</w:delText>
        </w:r>
      </w:del>
      <w:r w:rsidR="00CF47F8">
        <w:rPr>
          <w:rFonts w:hint="eastAsia"/>
        </w:rPr>
        <w:t>は、</w:t>
      </w:r>
      <w:ins w:id="3" w:author="西宮光彦" w:date="2014-02-11T08:49:00Z">
        <w:r w:rsidR="0004417C">
          <w:rPr>
            <w:rFonts w:hint="eastAsia"/>
          </w:rPr>
          <w:t>多彩なモデルハウスが建ち並ぶ場所。</w:t>
        </w:r>
      </w:ins>
      <w:ins w:id="4" w:author="西宮光彦" w:date="2014-02-11T09:19:00Z">
        <w:r w:rsidR="004C2B74">
          <w:rPr>
            <w:rFonts w:hint="eastAsia"/>
          </w:rPr>
          <w:t>ハ</w:t>
        </w:r>
      </w:ins>
      <w:ins w:id="5" w:author="西宮光彦" w:date="2014-02-11T08:41:00Z">
        <w:r>
          <w:rPr>
            <w:rFonts w:hint="eastAsia"/>
          </w:rPr>
          <w:t>ウスメーカー</w:t>
        </w:r>
      </w:ins>
      <w:ins w:id="6" w:author="西宮光彦" w:date="2014-02-11T09:20:00Z">
        <w:r w:rsidR="004C2B74">
          <w:rPr>
            <w:rFonts w:hint="eastAsia"/>
          </w:rPr>
          <w:t>各社</w:t>
        </w:r>
      </w:ins>
      <w:ins w:id="7" w:author="西宮光彦" w:date="2014-02-11T08:41:00Z">
        <w:r>
          <w:rPr>
            <w:rFonts w:hint="eastAsia"/>
          </w:rPr>
          <w:t>が</w:t>
        </w:r>
      </w:ins>
      <w:ins w:id="8" w:author="西宮光彦" w:date="2014-02-11T08:42:00Z">
        <w:r>
          <w:rPr>
            <w:rFonts w:hint="eastAsia"/>
          </w:rPr>
          <w:t>それぞれの特徴やノウハウを生かし</w:t>
        </w:r>
      </w:ins>
      <w:ins w:id="9" w:author="西宮光彦" w:date="2014-02-11T08:43:00Z">
        <w:r>
          <w:rPr>
            <w:rFonts w:hint="eastAsia"/>
          </w:rPr>
          <w:t>て</w:t>
        </w:r>
      </w:ins>
      <w:ins w:id="10" w:author="西宮光彦" w:date="2014-02-11T08:50:00Z">
        <w:r w:rsidR="0004417C">
          <w:rPr>
            <w:rFonts w:hint="eastAsia"/>
          </w:rPr>
          <w:t>創ったものばかりなので</w:t>
        </w:r>
      </w:ins>
      <w:ins w:id="11" w:author="西宮光彦" w:date="2014-02-11T08:43:00Z">
        <w:r>
          <w:rPr>
            <w:rFonts w:hint="eastAsia"/>
          </w:rPr>
          <w:t>、一か所で</w:t>
        </w:r>
      </w:ins>
      <w:r w:rsidR="00CF47F8">
        <w:rPr>
          <w:rFonts w:hint="eastAsia"/>
        </w:rPr>
        <w:t>最新の住宅スタイルを</w:t>
      </w:r>
      <w:del w:id="12" w:author="西宮光彦" w:date="2014-02-11T09:20:00Z">
        <w:r w:rsidR="00CF47F8" w:rsidDel="004C2B74">
          <w:rPr>
            <w:rFonts w:hint="eastAsia"/>
          </w:rPr>
          <w:delText>、一か所で</w:delText>
        </w:r>
        <w:r w:rsidR="00EF4F47" w:rsidDel="004C2B74">
          <w:rPr>
            <w:rFonts w:hint="eastAsia"/>
          </w:rPr>
          <w:delText>いくつも</w:delText>
        </w:r>
      </w:del>
      <w:r w:rsidR="00EF4F47">
        <w:rPr>
          <w:rFonts w:hint="eastAsia"/>
        </w:rPr>
        <w:t>まとめて見学でき</w:t>
      </w:r>
      <w:ins w:id="13" w:author="西宮光彦" w:date="2014-02-11T09:20:00Z">
        <w:r w:rsidR="004C2B74">
          <w:rPr>
            <w:rFonts w:hint="eastAsia"/>
          </w:rPr>
          <w:t>ま</w:t>
        </w:r>
      </w:ins>
      <w:del w:id="14" w:author="西宮光彦" w:date="2014-02-11T09:20:00Z">
        <w:r w:rsidR="00EF4F47" w:rsidDel="004C2B74">
          <w:rPr>
            <w:rFonts w:hint="eastAsia"/>
          </w:rPr>
          <w:delText>ること</w:delText>
        </w:r>
        <w:r w:rsidR="00CF47F8" w:rsidDel="004C2B74">
          <w:rPr>
            <w:rFonts w:hint="eastAsia"/>
          </w:rPr>
          <w:delText>で</w:delText>
        </w:r>
      </w:del>
      <w:r w:rsidR="00CF47F8">
        <w:rPr>
          <w:rFonts w:hint="eastAsia"/>
        </w:rPr>
        <w:t>す。</w:t>
      </w:r>
      <w:r w:rsidR="00EF4F47">
        <w:rPr>
          <w:rFonts w:hint="eastAsia"/>
        </w:rPr>
        <w:t>さらに、</w:t>
      </w:r>
      <w:del w:id="15" w:author="西宮光彦" w:date="2014-02-11T09:20:00Z">
        <w:r w:rsidR="00CF47F8" w:rsidDel="004C2B74">
          <w:rPr>
            <w:rFonts w:hint="eastAsia"/>
          </w:rPr>
          <w:delText>いろいろなハウスメーカーの</w:delText>
        </w:r>
      </w:del>
      <w:r w:rsidR="00EF4F47">
        <w:rPr>
          <w:rFonts w:hint="eastAsia"/>
        </w:rPr>
        <w:t>デザインや性能、会社や担当者の雰囲気、間取りの工</w:t>
      </w:r>
      <w:r w:rsidR="00CF47F8">
        <w:rPr>
          <w:rFonts w:hint="eastAsia"/>
        </w:rPr>
        <w:t>夫など、いろいろ見比べられるので、自分にぴったりの会社が見つけられるのです</w:t>
      </w:r>
      <w:r w:rsidR="00EF4F47">
        <w:rPr>
          <w:rFonts w:hint="eastAsia"/>
        </w:rPr>
        <w:t>。また、自分のマイホーム像が具体的にできていない人にもお勧め。見比べる</w:t>
      </w:r>
      <w:r w:rsidR="006D26D4">
        <w:rPr>
          <w:rFonts w:hint="eastAsia"/>
        </w:rPr>
        <w:t>うちに</w:t>
      </w:r>
      <w:r w:rsidR="00EF4F47">
        <w:rPr>
          <w:rFonts w:hint="eastAsia"/>
        </w:rPr>
        <w:t>、自分なりの</w:t>
      </w:r>
      <w:r w:rsidR="006D26D4">
        <w:rPr>
          <w:rFonts w:hint="eastAsia"/>
        </w:rPr>
        <w:t>「好き」や「こうしたい」といった発見が増えていくので、おぼろげだったマイホームのイメージが具体化できるのです。</w:t>
      </w:r>
      <w:del w:id="16" w:author="西宮光彦" w:date="2014-02-11T09:22:00Z">
        <w:r w:rsidR="006D26D4" w:rsidDel="004C2B74">
          <w:rPr>
            <w:rFonts w:hint="eastAsia"/>
          </w:rPr>
          <w:delText>各ハウスメーカーは、まるで楽しいアトラクション。それが集まった住宅総合展示場は、遊園地のように楽しめる場所と言えるかもしれません。</w:delText>
        </w:r>
      </w:del>
      <w:r w:rsidR="006D26D4">
        <w:rPr>
          <w:rFonts w:hint="eastAsia"/>
        </w:rPr>
        <w:t>中でも</w:t>
      </w:r>
      <w:r w:rsidR="006D26D4">
        <w:rPr>
          <w:rFonts w:hint="eastAsia"/>
        </w:rPr>
        <w:t>ABC</w:t>
      </w:r>
      <w:r w:rsidR="006D26D4">
        <w:rPr>
          <w:rFonts w:hint="eastAsia"/>
        </w:rPr>
        <w:t>ハウジングの総合展示場は、</w:t>
      </w:r>
      <w:ins w:id="17" w:author="西宮光彦" w:date="2014-02-11T09:22:00Z">
        <w:r w:rsidR="004C2B74">
          <w:rPr>
            <w:rFonts w:hint="eastAsia"/>
          </w:rPr>
          <w:t>楽しいイベントを</w:t>
        </w:r>
      </w:ins>
      <w:r w:rsidR="006D26D4">
        <w:rPr>
          <w:rFonts w:hint="eastAsia"/>
        </w:rPr>
        <w:t>毎月</w:t>
      </w:r>
      <w:del w:id="18" w:author="西宮光彦" w:date="2014-02-11T09:22:00Z">
        <w:r w:rsidR="006D26D4" w:rsidDel="004C2B74">
          <w:rPr>
            <w:rFonts w:hint="eastAsia"/>
          </w:rPr>
          <w:delText>イベントを</w:delText>
        </w:r>
      </w:del>
      <w:r w:rsidR="006D26D4">
        <w:rPr>
          <w:rFonts w:hint="eastAsia"/>
        </w:rPr>
        <w:t>開催しているので、気軽な気分で</w:t>
      </w:r>
      <w:ins w:id="19" w:author="西宮光彦" w:date="2014-02-11T09:23:00Z">
        <w:r w:rsidR="004C2B74">
          <w:rPr>
            <w:rFonts w:hint="eastAsia"/>
          </w:rPr>
          <w:t>出かけて</w:t>
        </w:r>
      </w:ins>
      <w:del w:id="20" w:author="西宮光彦" w:date="2014-02-11T09:23:00Z">
        <w:r w:rsidR="006D26D4" w:rsidDel="004C2B74">
          <w:rPr>
            <w:rFonts w:hint="eastAsia"/>
          </w:rPr>
          <w:delText>訪れて</w:delText>
        </w:r>
      </w:del>
      <w:r w:rsidR="006D26D4">
        <w:rPr>
          <w:rFonts w:hint="eastAsia"/>
        </w:rPr>
        <w:t>みませんか。</w:t>
      </w:r>
    </w:p>
    <w:p w14:paraId="65405DA5" w14:textId="77777777" w:rsidR="006D26D4" w:rsidRDefault="006D26D4" w:rsidP="006D26D4"/>
    <w:p w14:paraId="71557D5F" w14:textId="520C0AD8" w:rsidR="006D26D4" w:rsidRDefault="0084785B" w:rsidP="006D26D4">
      <w:pPr>
        <w:rPr>
          <w:ins w:id="21" w:author="西宮光彦" w:date="2014-02-11T09:24:00Z"/>
        </w:rPr>
      </w:pPr>
      <w:ins w:id="22" w:author="西宮光彦" w:date="2014-02-11T09:28:00Z">
        <w:r>
          <w:rPr>
            <w:rFonts w:hint="eastAsia"/>
          </w:rPr>
          <w:t>建物の外観は、住まいの顔。</w:t>
        </w:r>
      </w:ins>
      <w:ins w:id="23" w:author="西宮光彦" w:date="2014-02-11T09:24:00Z">
        <w:r>
          <w:rPr>
            <w:rFonts w:hint="eastAsia"/>
          </w:rPr>
          <w:t>屋根</w:t>
        </w:r>
      </w:ins>
      <w:ins w:id="24" w:author="西宮光彦" w:date="2014-02-11T09:25:00Z">
        <w:r>
          <w:rPr>
            <w:rFonts w:hint="eastAsia"/>
          </w:rPr>
          <w:t>や建物</w:t>
        </w:r>
      </w:ins>
      <w:ins w:id="25" w:author="西宮光彦" w:date="2014-02-11T09:24:00Z">
        <w:r>
          <w:rPr>
            <w:rFonts w:hint="eastAsia"/>
          </w:rPr>
          <w:t>の形、外壁の色や素材、</w:t>
        </w:r>
      </w:ins>
      <w:ins w:id="26" w:author="西宮光彦" w:date="2014-02-11T09:26:00Z">
        <w:r>
          <w:rPr>
            <w:rFonts w:hint="eastAsia"/>
          </w:rPr>
          <w:t>デッキやテラスの有無</w:t>
        </w:r>
      </w:ins>
      <w:ins w:id="27" w:author="西宮光彦" w:date="2014-02-11T09:29:00Z">
        <w:r>
          <w:rPr>
            <w:rFonts w:hint="eastAsia"/>
          </w:rPr>
          <w:t>とい</w:t>
        </w:r>
      </w:ins>
      <w:ins w:id="28" w:author="西宮光彦" w:date="2014-02-11T09:30:00Z">
        <w:r>
          <w:rPr>
            <w:rFonts w:hint="eastAsia"/>
          </w:rPr>
          <w:t>った家の表情は</w:t>
        </w:r>
      </w:ins>
      <w:ins w:id="29" w:author="西宮光彦" w:date="2014-02-11T09:27:00Z">
        <w:r>
          <w:rPr>
            <w:rFonts w:hint="eastAsia"/>
          </w:rPr>
          <w:t>、並んでいるのを見比べるからこそ</w:t>
        </w:r>
      </w:ins>
      <w:ins w:id="30" w:author="西宮光彦" w:date="2014-02-11T09:28:00Z">
        <w:r>
          <w:rPr>
            <w:rFonts w:hint="eastAsia"/>
          </w:rPr>
          <w:t>、違いや自分の好みが見えてきます。</w:t>
        </w:r>
      </w:ins>
    </w:p>
    <w:p w14:paraId="0B8D336E" w14:textId="77777777" w:rsidR="0084785B" w:rsidRDefault="0084785B" w:rsidP="006D26D4">
      <w:pPr>
        <w:rPr>
          <w:ins w:id="31" w:author="西宮光彦" w:date="2014-02-11T09:38:00Z"/>
        </w:rPr>
      </w:pPr>
    </w:p>
    <w:p w14:paraId="4A440AB7" w14:textId="041C2C54" w:rsidR="00E87A8E" w:rsidRDefault="00E87A8E" w:rsidP="006D26D4">
      <w:pPr>
        <w:rPr>
          <w:ins w:id="32" w:author="西宮光彦" w:date="2014-02-11T09:41:00Z"/>
        </w:rPr>
      </w:pPr>
      <w:ins w:id="33" w:author="西宮光彦" w:date="2014-02-11T09:38:00Z">
        <w:r>
          <w:rPr>
            <w:rFonts w:hint="eastAsia"/>
          </w:rPr>
          <w:t>家事がラクになる工夫、お子様の成長</w:t>
        </w:r>
      </w:ins>
      <w:ins w:id="34" w:author="西宮光彦" w:date="2014-02-11T09:39:00Z">
        <w:r>
          <w:rPr>
            <w:rFonts w:hint="eastAsia"/>
          </w:rPr>
          <w:t>や親子のコミュニケーションを考えたプランなど、「こうしたい！」と思えるヒントもいっぱい。</w:t>
        </w:r>
      </w:ins>
      <w:ins w:id="35" w:author="西宮光彦" w:date="2014-02-11T09:40:00Z">
        <w:r>
          <w:rPr>
            <w:rFonts w:hint="eastAsia"/>
          </w:rPr>
          <w:t>最新のシステムキッチンやお風呂などの設備機器も知ることができます</w:t>
        </w:r>
      </w:ins>
    </w:p>
    <w:p w14:paraId="47DD47B7" w14:textId="77777777" w:rsidR="00E87A8E" w:rsidRDefault="00E87A8E" w:rsidP="006D26D4">
      <w:pPr>
        <w:rPr>
          <w:ins w:id="36" w:author="西宮光彦" w:date="2014-02-11T09:41:00Z"/>
        </w:rPr>
      </w:pPr>
    </w:p>
    <w:p w14:paraId="2C86BE04" w14:textId="7799BE22" w:rsidR="00E87A8E" w:rsidRDefault="00E87A8E" w:rsidP="006D26D4">
      <w:pPr>
        <w:rPr>
          <w:ins w:id="37" w:author="西宮光彦" w:date="2014-02-11T09:36:00Z"/>
          <w:rFonts w:hint="eastAsia"/>
        </w:rPr>
      </w:pPr>
      <w:ins w:id="38" w:author="西宮光彦" w:date="2014-02-11T09:37:00Z">
        <w:r>
          <w:rPr>
            <w:rFonts w:hint="eastAsia"/>
          </w:rPr>
          <w:t>ABC</w:t>
        </w:r>
        <w:r>
          <w:rPr>
            <w:rFonts w:hint="eastAsia"/>
          </w:rPr>
          <w:t>ハウジングのセンターハウスには、場内のハウスメーカーのカタログが置いてあるので、見学できなかった</w:t>
        </w:r>
      </w:ins>
      <w:ins w:id="39" w:author="西宮光彦" w:date="2014-02-11T09:38:00Z">
        <w:r>
          <w:rPr>
            <w:rFonts w:hint="eastAsia"/>
          </w:rPr>
          <w:t>ところがあれば、ここでカタログや資料をもらうこともできます</w:t>
        </w:r>
      </w:ins>
    </w:p>
    <w:p w14:paraId="62E7A80D" w14:textId="77777777" w:rsidR="00E87A8E" w:rsidRDefault="00E87A8E" w:rsidP="006D26D4">
      <w:pPr>
        <w:rPr>
          <w:ins w:id="40" w:author="西宮光彦" w:date="2014-02-11T10:33:00Z"/>
        </w:rPr>
      </w:pPr>
    </w:p>
    <w:p w14:paraId="2B943E40" w14:textId="42DB19C4" w:rsidR="00EC2F9F" w:rsidRDefault="00EC2F9F" w:rsidP="006D26D4">
      <w:pPr>
        <w:rPr>
          <w:ins w:id="41" w:author="西宮光彦" w:date="2014-02-11T09:45:00Z"/>
          <w:rFonts w:hint="eastAsia"/>
        </w:rPr>
      </w:pPr>
      <w:ins w:id="42" w:author="西宮光彦" w:date="2014-02-11T10:33:00Z">
        <w:r>
          <w:rPr>
            <w:rFonts w:hint="eastAsia"/>
          </w:rPr>
          <w:t>（展示場の外の</w:t>
        </w:r>
      </w:ins>
      <w:ins w:id="43" w:author="西宮光彦" w:date="2014-02-11T10:34:00Z">
        <w:r>
          <w:rPr>
            <w:rFonts w:hint="eastAsia"/>
          </w:rPr>
          <w:t>写真）</w:t>
        </w:r>
      </w:ins>
    </w:p>
    <w:p w14:paraId="4D209010" w14:textId="5379C9C1" w:rsidR="0056766F" w:rsidRDefault="0056766F" w:rsidP="006D26D4">
      <w:pPr>
        <w:rPr>
          <w:ins w:id="44" w:author="西宮光彦" w:date="2014-02-11T09:45:00Z"/>
        </w:rPr>
      </w:pPr>
      <w:ins w:id="45" w:author="西宮光彦" w:date="2014-02-11T09:46:00Z">
        <w:r>
          <w:rPr>
            <w:rFonts w:hint="eastAsia"/>
          </w:rPr>
          <w:t>ゆったりとマイペースで見学してもらえるように、</w:t>
        </w:r>
      </w:ins>
      <w:ins w:id="46" w:author="西宮光彦" w:date="2014-02-11T09:45:00Z">
        <w:r>
          <w:rPr>
            <w:rFonts w:hint="eastAsia"/>
          </w:rPr>
          <w:t>場内には、のんびりと休憩できるスペースも</w:t>
        </w:r>
      </w:ins>
      <w:ins w:id="47" w:author="西宮光彦" w:date="2014-02-11T09:46:00Z">
        <w:r>
          <w:rPr>
            <w:rFonts w:hint="eastAsia"/>
          </w:rPr>
          <w:t>用意されています</w:t>
        </w:r>
      </w:ins>
    </w:p>
    <w:p w14:paraId="75439D96" w14:textId="77777777" w:rsidR="0056766F" w:rsidRDefault="0056766F" w:rsidP="006D26D4">
      <w:pPr>
        <w:rPr>
          <w:ins w:id="48" w:author="西宮光彦" w:date="2014-02-11T09:45:00Z"/>
        </w:rPr>
      </w:pPr>
    </w:p>
    <w:p w14:paraId="3E017349" w14:textId="77777777" w:rsidR="0056766F" w:rsidRPr="0056766F" w:rsidRDefault="0056766F" w:rsidP="006D26D4">
      <w:pPr>
        <w:rPr>
          <w:ins w:id="49" w:author="西宮光彦" w:date="2014-02-11T09:36:00Z"/>
          <w:rPrChange w:id="50" w:author="西宮光彦" w:date="2014-02-11T09:45:00Z">
            <w:rPr>
              <w:ins w:id="51" w:author="西宮光彦" w:date="2014-02-11T09:36:00Z"/>
            </w:rPr>
          </w:rPrChange>
        </w:rPr>
      </w:pPr>
    </w:p>
    <w:p w14:paraId="6C26EE09" w14:textId="6A2A4B26" w:rsidR="00E87A8E" w:rsidRDefault="00EC2F9F" w:rsidP="006D26D4">
      <w:pPr>
        <w:rPr>
          <w:ins w:id="52" w:author="西宮光彦" w:date="2014-02-11T10:34:00Z"/>
        </w:rPr>
      </w:pPr>
      <w:ins w:id="53" w:author="西宮光彦" w:date="2014-02-11T10:34:00Z">
        <w:r>
          <w:rPr>
            <w:rFonts w:hint="eastAsia"/>
          </w:rPr>
          <w:t>見学してきました！</w:t>
        </w:r>
      </w:ins>
    </w:p>
    <w:p w14:paraId="7391D162" w14:textId="3F7826AA" w:rsidR="00EC2F9F" w:rsidRDefault="00E32C59" w:rsidP="006D26D4">
      <w:pPr>
        <w:rPr>
          <w:ins w:id="54" w:author="西宮光彦" w:date="2014-02-11T13:01:00Z"/>
        </w:rPr>
      </w:pPr>
      <w:ins w:id="55" w:author="西宮光彦" w:date="2014-02-11T13:02:00Z">
        <w:r>
          <w:rPr>
            <w:rFonts w:hint="eastAsia"/>
          </w:rPr>
          <w:t>久保恵美ママと真人（まさと）くん３歳</w:t>
        </w:r>
      </w:ins>
      <w:bookmarkStart w:id="56" w:name="_GoBack"/>
      <w:bookmarkEnd w:id="56"/>
    </w:p>
    <w:p w14:paraId="12013AEE" w14:textId="77777777" w:rsidR="00E32C59" w:rsidRDefault="00E32C59" w:rsidP="006D26D4">
      <w:pPr>
        <w:rPr>
          <w:ins w:id="57" w:author="西宮光彦" w:date="2014-02-11T09:24:00Z"/>
          <w:rFonts w:hint="eastAsia"/>
        </w:rPr>
      </w:pPr>
    </w:p>
    <w:p w14:paraId="42FACC9E" w14:textId="3125DBE4" w:rsidR="0084785B" w:rsidRDefault="00E87A8E" w:rsidP="006D26D4">
      <w:pPr>
        <w:rPr>
          <w:ins w:id="58" w:author="西宮光彦" w:date="2014-02-11T09:31:00Z"/>
        </w:rPr>
      </w:pPr>
      <w:ins w:id="59" w:author="西宮光彦" w:date="2014-02-11T09:32:00Z">
        <w:r>
          <w:rPr>
            <w:rFonts w:hint="eastAsia"/>
          </w:rPr>
          <w:t>実はモデルハウスって、買わされるような怖いイメージもあって入りづら</w:t>
        </w:r>
      </w:ins>
      <w:ins w:id="60" w:author="西宮光彦" w:date="2014-02-11T09:33:00Z">
        <w:r>
          <w:rPr>
            <w:rFonts w:hint="eastAsia"/>
          </w:rPr>
          <w:t>かったの</w:t>
        </w:r>
      </w:ins>
      <w:ins w:id="61" w:author="西宮光彦" w:date="2014-02-11T09:32:00Z">
        <w:r>
          <w:rPr>
            <w:rFonts w:hint="eastAsia"/>
          </w:rPr>
          <w:t>ですが、</w:t>
        </w:r>
      </w:ins>
      <w:ins w:id="62" w:author="西宮光彦" w:date="2014-02-11T09:33:00Z">
        <w:r>
          <w:rPr>
            <w:rFonts w:hint="eastAsia"/>
          </w:rPr>
          <w:t>どこの担当者の方もやさしいし、わかりやすくて丁寧に説明してくれて。</w:t>
        </w:r>
      </w:ins>
      <w:ins w:id="63" w:author="西宮光彦" w:date="2014-02-11T09:34:00Z">
        <w:r>
          <w:rPr>
            <w:rFonts w:hint="eastAsia"/>
          </w:rPr>
          <w:t>こんな家が建てたいというヒントやイメージが</w:t>
        </w:r>
      </w:ins>
      <w:ins w:id="64" w:author="西宮光彦" w:date="2014-02-11T09:35:00Z">
        <w:r>
          <w:rPr>
            <w:rFonts w:hint="eastAsia"/>
          </w:rPr>
          <w:t>あちこちで見つかって</w:t>
        </w:r>
      </w:ins>
      <w:ins w:id="65" w:author="西宮光彦" w:date="2014-02-11T09:34:00Z">
        <w:r>
          <w:rPr>
            <w:rFonts w:hint="eastAsia"/>
          </w:rPr>
          <w:t>、とても</w:t>
        </w:r>
      </w:ins>
      <w:ins w:id="66" w:author="西宮光彦" w:date="2014-02-11T09:35:00Z">
        <w:r>
          <w:rPr>
            <w:rFonts w:hint="eastAsia"/>
          </w:rPr>
          <w:t>ワクワク</w:t>
        </w:r>
      </w:ins>
      <w:ins w:id="67" w:author="西宮光彦" w:date="2014-02-11T09:34:00Z">
        <w:r>
          <w:rPr>
            <w:rFonts w:hint="eastAsia"/>
          </w:rPr>
          <w:t>しました。</w:t>
        </w:r>
      </w:ins>
      <w:ins w:id="68" w:author="西宮光彦" w:date="2014-02-11T09:33:00Z">
        <w:r>
          <w:rPr>
            <w:rFonts w:hint="eastAsia"/>
          </w:rPr>
          <w:t>しかも小さい子どもの扱いも上手</w:t>
        </w:r>
      </w:ins>
      <w:ins w:id="69" w:author="西宮光彦" w:date="2014-02-11T09:36:00Z">
        <w:r>
          <w:rPr>
            <w:rFonts w:hint="eastAsia"/>
          </w:rPr>
          <w:t>なのも、好印象でした。また時間をとって、ゆっくり何社も見学して回りたいです。</w:t>
        </w:r>
      </w:ins>
    </w:p>
    <w:p w14:paraId="6A911A9F" w14:textId="77777777" w:rsidR="00E87A8E" w:rsidRDefault="00E87A8E" w:rsidP="006D26D4">
      <w:pPr>
        <w:rPr>
          <w:ins w:id="70" w:author="西宮光彦" w:date="2014-02-11T10:34:00Z"/>
        </w:rPr>
      </w:pPr>
    </w:p>
    <w:p w14:paraId="3C1AA1F9" w14:textId="77777777" w:rsidR="00EC2F9F" w:rsidRDefault="00EC2F9F" w:rsidP="006D26D4">
      <w:pPr>
        <w:rPr>
          <w:ins w:id="71" w:author="西宮光彦" w:date="2014-02-11T09:31:00Z"/>
          <w:rFonts w:hint="eastAsia"/>
        </w:rPr>
      </w:pPr>
    </w:p>
    <w:p w14:paraId="5BB73794" w14:textId="77777777" w:rsidR="00E87A8E" w:rsidRDefault="00E87A8E" w:rsidP="006D26D4">
      <w:pPr>
        <w:rPr>
          <w:rFonts w:hint="eastAsia"/>
        </w:rPr>
      </w:pPr>
    </w:p>
    <w:p w14:paraId="77B79E11" w14:textId="77777777" w:rsidR="00EF4F47" w:rsidRDefault="00EF4F47"/>
    <w:p w14:paraId="5A37FC6B" w14:textId="77777777" w:rsidR="002C12DC" w:rsidRDefault="002C12DC">
      <w:r>
        <w:rPr>
          <w:rFonts w:hint="eastAsia"/>
        </w:rPr>
        <w:t>●比べられる</w:t>
      </w:r>
    </w:p>
    <w:p w14:paraId="30DB73A8" w14:textId="77777777" w:rsidR="006D26D4" w:rsidRDefault="002C12DC">
      <w:r>
        <w:rPr>
          <w:rFonts w:hint="eastAsia"/>
        </w:rPr>
        <w:t>内観や外観のデザイン</w:t>
      </w:r>
    </w:p>
    <w:p w14:paraId="6DF0C540" w14:textId="77777777" w:rsidR="002C12DC" w:rsidRDefault="002C12DC">
      <w:r>
        <w:rPr>
          <w:rFonts w:hint="eastAsia"/>
        </w:rPr>
        <w:t>→</w:t>
      </w:r>
      <w:r w:rsidR="00EF4F47">
        <w:rPr>
          <w:rFonts w:hint="eastAsia"/>
        </w:rPr>
        <w:t>現代風、欧米風</w:t>
      </w:r>
      <w:r>
        <w:rPr>
          <w:rFonts w:hint="eastAsia"/>
        </w:rPr>
        <w:t>、和風、モダン、</w:t>
      </w:r>
      <w:r w:rsidR="00EF4F47">
        <w:rPr>
          <w:rFonts w:hint="eastAsia"/>
        </w:rPr>
        <w:t>それらを合わせたものなど。</w:t>
      </w:r>
    </w:p>
    <w:p w14:paraId="48CC248E" w14:textId="77777777" w:rsidR="002C12DC" w:rsidRDefault="002C12DC">
      <w:r>
        <w:rPr>
          <w:rFonts w:hint="eastAsia"/>
        </w:rPr>
        <w:t>キッチンや浴室などの設備機器</w:t>
      </w:r>
    </w:p>
    <w:p w14:paraId="5AA3429C" w14:textId="77777777" w:rsidR="002C12DC" w:rsidRDefault="002C12DC">
      <w:r>
        <w:rPr>
          <w:rFonts w:hint="eastAsia"/>
        </w:rPr>
        <w:t>→最新やトレンドを知ることができる。</w:t>
      </w:r>
    </w:p>
    <w:p w14:paraId="443F5182" w14:textId="77777777" w:rsidR="002C12DC" w:rsidRDefault="002C12DC">
      <w:r>
        <w:rPr>
          <w:rFonts w:hint="eastAsia"/>
        </w:rPr>
        <w:t>（家で使っているのはまだもちそうだから、全然関心がなかったけど、こんなに進化していて便利になっているのね）</w:t>
      </w:r>
    </w:p>
    <w:p w14:paraId="4C26C536" w14:textId="77777777" w:rsidR="002C12DC" w:rsidRDefault="002C12DC">
      <w:r>
        <w:rPr>
          <w:rFonts w:hint="eastAsia"/>
        </w:rPr>
        <w:t>構造の強さや地震への対策</w:t>
      </w:r>
    </w:p>
    <w:p w14:paraId="0668926B" w14:textId="77777777" w:rsidR="002C12DC" w:rsidRDefault="002C12DC">
      <w:r>
        <w:rPr>
          <w:rFonts w:hint="eastAsia"/>
        </w:rPr>
        <w:t>光や風の取り入れ方、子どもや家族の距離感、家事に配慮した動線や設備・工夫やアイデア</w:t>
      </w:r>
    </w:p>
    <w:p w14:paraId="74C5D8A0" w14:textId="77777777" w:rsidR="002C12DC" w:rsidRDefault="002C12DC">
      <w:r>
        <w:rPr>
          <w:rFonts w:hint="eastAsia"/>
        </w:rPr>
        <w:t>二世帯で暮らす工夫</w:t>
      </w:r>
    </w:p>
    <w:p w14:paraId="65147672" w14:textId="77777777" w:rsidR="002C12DC" w:rsidRDefault="002C12DC">
      <w:r>
        <w:rPr>
          <w:rFonts w:hint="eastAsia"/>
        </w:rPr>
        <w:t>TV</w:t>
      </w:r>
      <w:r>
        <w:rPr>
          <w:rFonts w:hint="eastAsia"/>
        </w:rPr>
        <w:t>などで知っている大手メーカー、中小メーカー、地元の工務店の家づくりの違い</w:t>
      </w:r>
    </w:p>
    <w:p w14:paraId="5D10EB39" w14:textId="77777777" w:rsidR="002C12DC" w:rsidRDefault="002C12DC">
      <w:r>
        <w:rPr>
          <w:rFonts w:hint="eastAsia"/>
        </w:rPr>
        <w:t>ハード面だけでなく、将来的なアフターケアの違い、担当者の人柄や会社の雰囲気も違う。</w:t>
      </w:r>
    </w:p>
    <w:p w14:paraId="6D1CD48D" w14:textId="77777777" w:rsidR="002C12DC" w:rsidRDefault="002C12DC">
      <w:r>
        <w:rPr>
          <w:rFonts w:hint="eastAsia"/>
        </w:rPr>
        <w:t>会社によって注力していることやこだわりも違う。もちろん、どの家も優れた性能のものばかりだが、その中でも耐震性にこだわる会社、デザイン性を大切にする会社、断熱性や空気環境などにこだわる会社などなど多彩なカラーがあります。</w:t>
      </w:r>
    </w:p>
    <w:p w14:paraId="0613262E" w14:textId="77777777" w:rsidR="002C12DC" w:rsidRDefault="002C12DC">
      <w:r>
        <w:rPr>
          <w:rFonts w:hint="eastAsia"/>
        </w:rPr>
        <w:t>価格の違いも比べられます。</w:t>
      </w:r>
    </w:p>
    <w:p w14:paraId="27AC570E" w14:textId="77777777" w:rsidR="002C12DC" w:rsidRDefault="002C12DC"/>
    <w:p w14:paraId="19946B3C" w14:textId="77777777" w:rsidR="002C12DC" w:rsidRDefault="002C12DC"/>
    <w:p w14:paraId="6DE2AAA5" w14:textId="77777777" w:rsidR="002C12DC" w:rsidRDefault="002C12DC"/>
    <w:p w14:paraId="2BB97195" w14:textId="77777777" w:rsidR="002C12DC" w:rsidRDefault="002C12DC">
      <w:r>
        <w:rPr>
          <w:rFonts w:hint="eastAsia"/>
        </w:rPr>
        <w:t>ローン相談もできる、土地を探してくれる</w:t>
      </w:r>
    </w:p>
    <w:p w14:paraId="04471B81" w14:textId="77777777" w:rsidR="002C12DC" w:rsidRDefault="002C12DC"/>
    <w:sectPr w:rsidR="002C12D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西宮光彦">
    <w15:presenceInfo w15:providerId="Windows Live" w15:userId="ea0a170bd24297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2DC"/>
    <w:rsid w:val="0004417C"/>
    <w:rsid w:val="002C12DC"/>
    <w:rsid w:val="004C2B74"/>
    <w:rsid w:val="004F5D58"/>
    <w:rsid w:val="00551581"/>
    <w:rsid w:val="0056766F"/>
    <w:rsid w:val="006D26D4"/>
    <w:rsid w:val="0084785B"/>
    <w:rsid w:val="00B71EC0"/>
    <w:rsid w:val="00C3272E"/>
    <w:rsid w:val="00CF47F8"/>
    <w:rsid w:val="00E32C59"/>
    <w:rsid w:val="00E87A8E"/>
    <w:rsid w:val="00EC2F9F"/>
    <w:rsid w:val="00EF4F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471E39"/>
  <w15:chartTrackingRefBased/>
  <w15:docId w15:val="{94C426B5-D02B-4852-B31A-DBCE6CFF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220</Words>
  <Characters>1258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西宮光彦</dc:creator>
  <cp:keywords/>
  <dc:description/>
  <cp:lastModifiedBy>西宮光彦</cp:lastModifiedBy>
  <cp:revision>6</cp:revision>
  <dcterms:created xsi:type="dcterms:W3CDTF">2014-01-31T10:48:00Z</dcterms:created>
  <dcterms:modified xsi:type="dcterms:W3CDTF">2014-02-11T04:20:00Z</dcterms:modified>
</cp:coreProperties>
</file>